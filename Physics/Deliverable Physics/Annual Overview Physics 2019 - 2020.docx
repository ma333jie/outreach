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2CD7C3" w14:textId="77777777" w:rsidR="005F34FC" w:rsidRDefault="005F34FC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14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"/>
        <w:gridCol w:w="1545"/>
        <w:gridCol w:w="2280"/>
        <w:gridCol w:w="2115"/>
        <w:gridCol w:w="6030"/>
        <w:gridCol w:w="1685"/>
      </w:tblGrid>
      <w:tr w:rsidR="005F34FC" w14:paraId="7A1DD92F" w14:textId="77777777">
        <w:trPr>
          <w:trHeight w:val="420"/>
        </w:trPr>
        <w:tc>
          <w:tcPr>
            <w:tcW w:w="14745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F8C7" w14:textId="5486C44B" w:rsidR="005F34FC" w:rsidRDefault="00D53BBE">
            <w:pPr>
              <w:pStyle w:val="Title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bookmarkStart w:id="0" w:name="gjdgxs" w:colFirst="0" w:colLast="0"/>
            <w:bookmarkEnd w:id="0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Conceptual Physics 201</w:t>
            </w:r>
            <w:r w:rsidR="000608ED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r w:rsidR="000608ED">
              <w:rPr>
                <w:rFonts w:ascii="Times New Roman" w:eastAsia="Times New Roman" w:hAnsi="Times New Roman" w:cs="Times New Roman"/>
                <w:sz w:val="30"/>
                <w:szCs w:val="30"/>
              </w:rPr>
              <w:t>–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20</w:t>
            </w:r>
            <w:r w:rsidR="000608ED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5F34FC" w14:paraId="3D82D47E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D9AE" w14:textId="77777777" w:rsidR="005F34FC" w:rsidRDefault="00D53B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Date Range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E0EC" w14:textId="77777777" w:rsidR="005F34FC" w:rsidRDefault="00D53B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Unit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891C" w14:textId="77777777" w:rsidR="005F34FC" w:rsidRDefault="00D53B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Essential Question(s)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ED09" w14:textId="77777777" w:rsidR="005F34FC" w:rsidRDefault="00D53B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List of Labs and Activities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4165" w14:textId="77777777" w:rsidR="005F34FC" w:rsidRDefault="00D53B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Course Content Unit/Instructional Objectives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9256" w14:textId="77777777" w:rsidR="005F34FC" w:rsidRDefault="00D53BB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Summative Assessment</w:t>
            </w:r>
          </w:p>
        </w:tc>
      </w:tr>
      <w:tr w:rsidR="005F34FC" w14:paraId="061AA222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CB26" w14:textId="6BCBFE65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August 1</w:t>
            </w:r>
            <w:r w:rsidR="004A2C4B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–Aug 2</w:t>
            </w:r>
            <w:r w:rsidR="00477BE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0B74" w14:textId="2E5B27B8" w:rsidR="00EB5FD9" w:rsidRDefault="00EB5F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0. </w:t>
            </w:r>
          </w:p>
          <w:p w14:paraId="3B6467CB" w14:textId="5FD14CB8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Lab Safety, </w:t>
            </w:r>
          </w:p>
          <w:p w14:paraId="15EE9B4F" w14:textId="77777777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Scientific Hypothesis and </w:t>
            </w:r>
          </w:p>
          <w:p w14:paraId="7DC8E0E4" w14:textId="77777777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Problem solving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77B4" w14:textId="71B512C4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 scientific hypothesis?</w:t>
            </w:r>
          </w:p>
          <w:p w14:paraId="4A9DDFBD" w14:textId="77777777" w:rsidR="00883C4B" w:rsidRDefault="00883C4B">
            <w:pPr>
              <w:widowControl w:val="0"/>
              <w:spacing w:line="240" w:lineRule="auto"/>
            </w:pPr>
          </w:p>
          <w:p w14:paraId="1C44FB61" w14:textId="77777777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are the steps for problem solving? </w:t>
            </w:r>
          </w:p>
          <w:p w14:paraId="64B4CE68" w14:textId="77777777" w:rsidR="00883C4B" w:rsidRDefault="00883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8C4E505" w14:textId="2BBC602F" w:rsidR="00883C4B" w:rsidRDefault="00883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determined the Significant Figure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C5E" w14:textId="4EEC0A70" w:rsidR="00883C4B" w:rsidRPr="00883C4B" w:rsidRDefault="000608E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Measure the length </w:t>
            </w:r>
            <w:r w:rsidR="00883C4B">
              <w:rPr>
                <w:rFonts w:ascii="Times New Roman" w:eastAsia="Times New Roman" w:hAnsi="Times New Roman" w:cs="Times New Roman"/>
                <w:color w:val="000000"/>
              </w:rPr>
              <w:t>of a table</w:t>
            </w:r>
            <w:r w:rsidR="003A1496">
              <w:rPr>
                <w:rFonts w:ascii="Times New Roman" w:eastAsia="Times New Roman" w:hAnsi="Times New Roman" w:cs="Times New Roman"/>
                <w:color w:val="000000"/>
              </w:rPr>
              <w:t xml:space="preserve"> (lab 0) </w:t>
            </w:r>
          </w:p>
          <w:p w14:paraId="2DCBC856" w14:textId="74C2C19D" w:rsidR="005F34FC" w:rsidRDefault="00D53BB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arshmallow challenge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4B3A" w14:textId="77777777" w:rsidR="005F34FC" w:rsidRDefault="00D53BBE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Distinguish between a hypothesis that is scientific and one that is not.</w:t>
            </w:r>
          </w:p>
          <w:p w14:paraId="613FF4EB" w14:textId="5DAC3008" w:rsidR="005F34FC" w:rsidRPr="009316BF" w:rsidRDefault="00D53BBE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Distinguish between independent variables, dependent variables, and control variables.</w:t>
            </w:r>
          </w:p>
          <w:p w14:paraId="31BB9E0D" w14:textId="0AD7FE83" w:rsidR="009316BF" w:rsidRDefault="00883C4B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Distinguish the difference between accuracy and precision and different types of error during experimentation. </w:t>
            </w:r>
          </w:p>
          <w:p w14:paraId="6DA3B728" w14:textId="77777777" w:rsidR="005F34FC" w:rsidRDefault="00D53BBE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Evaluate merits and limitations of two different models. (Atomic </w:t>
            </w:r>
            <w:r>
              <w:rPr>
                <w:rFonts w:ascii="Times New Roman" w:eastAsia="Times New Roman" w:hAnsi="Times New Roman" w:cs="Times New Roman"/>
              </w:rPr>
              <w:t>models, Earth Shape models, par</w:t>
            </w:r>
            <w:r>
              <w:rPr>
                <w:rFonts w:ascii="Times New Roman" w:eastAsia="Times New Roman" w:hAnsi="Times New Roman" w:cs="Times New Roman"/>
              </w:rPr>
              <w:t>ticle and wave models of light)</w:t>
            </w:r>
          </w:p>
          <w:p w14:paraId="523C4DB6" w14:textId="77777777" w:rsidR="00404C6C" w:rsidRDefault="00D53BBE" w:rsidP="00404C6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Describe circumstances under which a hypothesis or law must be changed or abandoned.</w:t>
            </w:r>
          </w:p>
          <w:p w14:paraId="3C97736E" w14:textId="12DA0D48" w:rsidR="005F34FC" w:rsidRPr="00404C6C" w:rsidRDefault="00D53BBE" w:rsidP="00404C6C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/>
                <w:color w:val="000000"/>
              </w:rPr>
            </w:pPr>
            <w:r w:rsidRPr="00404C6C">
              <w:rPr>
                <w:rFonts w:ascii="Times New Roman" w:eastAsia="Times New Roman" w:hAnsi="Times New Roman" w:cs="Times New Roman"/>
              </w:rPr>
              <w:t xml:space="preserve"> Analyze the limitation of models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D960" w14:textId="2A49E300" w:rsidR="005F34FC" w:rsidRDefault="00883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Quiz </w:t>
            </w:r>
          </w:p>
          <w:p w14:paraId="6F964586" w14:textId="77777777" w:rsidR="00883C4B" w:rsidRDefault="00883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152B90" w14:textId="77777777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11351E8A" w14:textId="77777777" w:rsidR="005F34FC" w:rsidRDefault="005F34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DE144D6" w14:textId="77777777" w:rsidR="005F34FC" w:rsidRDefault="005F34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F34FC" w14:paraId="0656DAE9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A467" w14:textId="7ABB8AC5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Aug 2</w:t>
            </w:r>
            <w:r w:rsidR="00477BE0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– Sept </w:t>
            </w:r>
            <w:r w:rsidR="008B1372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CC45" w14:textId="1A23795B" w:rsidR="00EB5FD9" w:rsidRDefault="00EB5FD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1. </w:t>
            </w:r>
          </w:p>
          <w:p w14:paraId="6711EA25" w14:textId="7A0F81A7" w:rsidR="005F34FC" w:rsidRDefault="00D53BB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Oscillation, Wave, </w:t>
            </w:r>
            <w:r>
              <w:rPr>
                <w:rFonts w:ascii="Times New Roman" w:eastAsia="Times New Roman" w:hAnsi="Times New Roman" w:cs="Times New Roman"/>
              </w:rPr>
              <w:t>Sound</w:t>
            </w:r>
            <w:r w:rsidR="008B1372"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14:paraId="45FB359B" w14:textId="12E6D9F8" w:rsidR="008B1372" w:rsidRDefault="008B137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Electromagnetic waves </w:t>
            </w:r>
          </w:p>
          <w:p w14:paraId="35506868" w14:textId="77777777" w:rsidR="005F34FC" w:rsidRDefault="005F34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8C224E3" w14:textId="77777777" w:rsidR="005F34FC" w:rsidRDefault="005F34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00C3" w14:textId="77777777" w:rsidR="005F34FC" w:rsidRDefault="00D53BB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How can one describe the motion of a wave? </w:t>
            </w:r>
          </w:p>
          <w:p w14:paraId="6340330C" w14:textId="77777777" w:rsidR="005F34FC" w:rsidRDefault="00D53BB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F33717" w14:textId="77777777" w:rsidR="005F34FC" w:rsidRDefault="00D53BB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What are some properties of waves?  </w:t>
            </w:r>
          </w:p>
          <w:p w14:paraId="7D953E20" w14:textId="77777777" w:rsidR="005F34FC" w:rsidRDefault="00D53BB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17D4A7C" w14:textId="77777777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2B10" w14:textId="39FA19A8" w:rsidR="00733EF8" w:rsidRPr="00733EF8" w:rsidRDefault="00733EF8" w:rsidP="00477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Arial" w:hint="eastAsia"/>
                <w:color w:val="000000"/>
              </w:rPr>
            </w:pPr>
          </w:p>
          <w:p w14:paraId="56693752" w14:textId="0FA8757F" w:rsidR="00477BE0" w:rsidRPr="00477BE0" w:rsidRDefault="00477BE0" w:rsidP="00477B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Basic Wave properties (lab1) </w:t>
            </w:r>
          </w:p>
          <w:p w14:paraId="32592AC3" w14:textId="428D811B" w:rsidR="005F34FC" w:rsidRDefault="00477BE0" w:rsidP="00477BE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String </w:t>
            </w:r>
            <w:r w:rsidR="00D53BBE">
              <w:rPr>
                <w:rFonts w:ascii="Times New Roman" w:eastAsia="Times New Roman" w:hAnsi="Times New Roman" w:cs="Times New Roman"/>
                <w:color w:val="000000"/>
              </w:rPr>
              <w:t>Sound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Lab (lab2) </w:t>
            </w:r>
            <w:r w:rsidR="00D53BB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46D2" w14:textId="77777777" w:rsidR="005F34FC" w:rsidRDefault="00D53BBE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xplain the relationship between wavelength, frequency, and the speed of travel of a wave. </w:t>
            </w:r>
          </w:p>
          <w:p w14:paraId="680BA0CE" w14:textId="77777777" w:rsidR="005F34FC" w:rsidRDefault="00D53BBE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Demonstrate knowledge of the properties of waves and energy by measuring wavelength and amplitude in a lab. </w:t>
            </w:r>
          </w:p>
          <w:p w14:paraId="2124F9B8" w14:textId="77777777" w:rsidR="005F34FC" w:rsidRDefault="00D53BBE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Describe, distinguish, and solve problems involving int</w:t>
            </w:r>
            <w:r>
              <w:rPr>
                <w:rFonts w:ascii="Times New Roman" w:eastAsia="Times New Roman" w:hAnsi="Times New Roman" w:cs="Times New Roman"/>
              </w:rPr>
              <w:t>erference, diffraction, refraction, reflection, Doppler effect, and polarization.</w:t>
            </w:r>
          </w:p>
          <w:p w14:paraId="0491B97E" w14:textId="77777777" w:rsidR="00543B2F" w:rsidRDefault="00D53BBE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Analyze a system where standing waves are present.</w:t>
            </w:r>
          </w:p>
          <w:p w14:paraId="228CDD7D" w14:textId="6585C7B3" w:rsidR="005F34FC" w:rsidRDefault="00543B2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Define and use scientific terminology for invisible light: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Radio wave, Microwave, Infrared light, visible light, Ultraviolet light, x-ray, gamma ray, black body radiation</w:t>
            </w:r>
            <w:r w:rsidR="00D53BBE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12BC" w14:textId="77777777" w:rsidR="00883C4B" w:rsidRDefault="00883C4B" w:rsidP="00883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Quiz </w:t>
            </w:r>
          </w:p>
          <w:p w14:paraId="14FE9396" w14:textId="77777777" w:rsidR="00883C4B" w:rsidRDefault="00883C4B" w:rsidP="00883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5709A71" w14:textId="77777777" w:rsidR="00883C4B" w:rsidRDefault="00883C4B" w:rsidP="00883C4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11C9D0AB" w14:textId="1C0B1F1B" w:rsidR="005F34FC" w:rsidRDefault="00D53B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84EA2" w14:paraId="19DBB845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C541" w14:textId="47A0FB43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Sept 16 – Oct 8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E95E" w14:textId="2EB4F3E4" w:rsidR="00EB5FD9" w:rsidRDefault="005F7608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2</w:t>
            </w:r>
          </w:p>
          <w:p w14:paraId="599516CE" w14:textId="5DF366CF" w:rsidR="00F84EA2" w:rsidRDefault="00F84EA2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Kinematics </w:t>
            </w:r>
          </w:p>
          <w:p w14:paraId="408B4156" w14:textId="395657FC" w:rsidR="00F84EA2" w:rsidRDefault="00F84EA2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07A2CEC" w14:textId="57568223" w:rsidR="00F84EA2" w:rsidRDefault="00F84EA2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Free Fall </w:t>
            </w:r>
          </w:p>
          <w:p w14:paraId="4798B480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C05" w14:textId="77777777" w:rsidR="00F84EA2" w:rsidRDefault="00F84EA2" w:rsidP="00F84EA2">
            <w:pPr>
              <w:spacing w:line="240" w:lineRule="auto"/>
              <w:rPr>
                <w:ins w:id="1" w:author="Microsoft Office User" w:date="2019-08-20T11:31:00Z"/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is the difference between vector and scalar?  </w:t>
            </w:r>
          </w:p>
          <w:p w14:paraId="503B2AC0" w14:textId="77777777" w:rsidR="00F84EA2" w:rsidRDefault="00F84EA2" w:rsidP="00F84EA2">
            <w:pPr>
              <w:spacing w:line="240" w:lineRule="auto"/>
            </w:pPr>
          </w:p>
          <w:p w14:paraId="08E3E6EA" w14:textId="77777777" w:rsidR="00F84EA2" w:rsidRDefault="00F84EA2" w:rsidP="00F84EA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How can one describe the motion of an object? </w:t>
            </w:r>
          </w:p>
          <w:p w14:paraId="2A1E4659" w14:textId="77777777" w:rsidR="00F84EA2" w:rsidRDefault="00F84EA2" w:rsidP="00F84EA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7D85AB" w14:textId="77777777" w:rsidR="00F84EA2" w:rsidRDefault="00F84EA2" w:rsidP="00F84EA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How can one describe the motion of an object through a graph? </w:t>
            </w:r>
          </w:p>
          <w:p w14:paraId="787DD9F1" w14:textId="77777777" w:rsidR="00F84EA2" w:rsidRDefault="00F84EA2" w:rsidP="00F84EA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F1EF72D" w14:textId="77777777" w:rsidR="00F84EA2" w:rsidRDefault="00F84EA2" w:rsidP="00F84EA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How does reference frame affect an observer’s description of an object’s motion?</w:t>
            </w:r>
          </w:p>
          <w:p w14:paraId="31FD404E" w14:textId="77777777" w:rsidR="00F84EA2" w:rsidRDefault="00F84EA2" w:rsidP="00F84EA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68A750" w14:textId="77777777" w:rsidR="00F84EA2" w:rsidRDefault="00F84EA2" w:rsidP="00B7727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3B25" w14:textId="476AAF21" w:rsidR="00F84EA2" w:rsidRDefault="00244267" w:rsidP="00647FC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47FC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Linear Motion </w:t>
            </w:r>
            <w:r w:rsidR="00764849">
              <w:rPr>
                <w:rFonts w:ascii="Times New Roman" w:eastAsia="Times New Roman" w:hAnsi="Times New Roman" w:cs="Times New Roman"/>
                <w:color w:val="000000"/>
              </w:rPr>
              <w:t>(lab 3</w:t>
            </w:r>
            <w:r w:rsidR="001B4EF2">
              <w:rPr>
                <w:rFonts w:ascii="Times New Roman" w:eastAsia="Times New Roman" w:hAnsi="Times New Roman" w:cs="Times New Roman"/>
                <w:color w:val="000000"/>
              </w:rPr>
              <w:t xml:space="preserve"> with handout</w:t>
            </w:r>
            <w:r w:rsidR="00764849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</w:p>
          <w:p w14:paraId="35B3BE4B" w14:textId="77777777" w:rsidR="00764849" w:rsidRDefault="001B4EF2" w:rsidP="00647FC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Inertia (lab 4 – no handout) </w:t>
            </w:r>
          </w:p>
          <w:p w14:paraId="2EE76AC0" w14:textId="73209DEE" w:rsidR="00D418DC" w:rsidRPr="00647FC5" w:rsidRDefault="00D418DC" w:rsidP="00B7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F9CE" w14:textId="27CF7FE6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370C0">
              <w:rPr>
                <w:rFonts w:ascii="Times New Roman" w:eastAsia="Times New Roman" w:hAnsi="Times New Roman" w:cs="Times New Roman"/>
              </w:rPr>
              <w:lastRenderedPageBreak/>
              <w:t xml:space="preserve">Define position, displacement, distance, and distance traveled in a particular frame of </w:t>
            </w:r>
            <w:r w:rsidRPr="00F370C0">
              <w:rPr>
                <w:rFonts w:ascii="Times New Roman" w:eastAsia="Times New Roman" w:hAnsi="Times New Roman" w:cs="Times New Roman"/>
              </w:rPr>
              <w:t>reference. ​</w:t>
            </w:r>
          </w:p>
          <w:p w14:paraId="0CFB822B" w14:textId="78A9D13D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370C0">
              <w:rPr>
                <w:rFonts w:ascii="Times New Roman" w:eastAsia="Times New Roman" w:hAnsi="Times New Roman" w:cs="Times New Roman"/>
              </w:rPr>
              <w:t xml:space="preserve">Explain the relationship between position and </w:t>
            </w:r>
            <w:r w:rsidRPr="00F370C0">
              <w:rPr>
                <w:rFonts w:ascii="Times New Roman" w:eastAsia="Times New Roman" w:hAnsi="Times New Roman" w:cs="Times New Roman"/>
              </w:rPr>
              <w:t>displacement. ​</w:t>
            </w:r>
          </w:p>
          <w:p w14:paraId="7EF7148C" w14:textId="662AB7A9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370C0">
              <w:rPr>
                <w:rFonts w:ascii="Times New Roman" w:eastAsia="Times New Roman" w:hAnsi="Times New Roman" w:cs="Times New Roman"/>
              </w:rPr>
              <w:t xml:space="preserve">Distinguish between displacement and distance </w:t>
            </w:r>
            <w:r w:rsidRPr="00F370C0">
              <w:rPr>
                <w:rFonts w:ascii="Times New Roman" w:eastAsia="Times New Roman" w:hAnsi="Times New Roman" w:cs="Times New Roman"/>
              </w:rPr>
              <w:t>traveled. ​</w:t>
            </w:r>
            <w:r w:rsidRPr="00F370C0">
              <w:rPr>
                <w:rFonts w:ascii="Times New Roman" w:eastAsia="Times New Roman" w:hAnsi="Times New Roman" w:cs="Times New Roman"/>
              </w:rPr>
              <w:lastRenderedPageBreak/>
              <w:t xml:space="preserve">Calculate displacement and distance given initial position, final position, and the path between the </w:t>
            </w:r>
            <w:r w:rsidRPr="00F370C0">
              <w:rPr>
                <w:rFonts w:ascii="Times New Roman" w:eastAsia="Times New Roman" w:hAnsi="Times New Roman" w:cs="Times New Roman"/>
              </w:rPr>
              <w:t>two. ​</w:t>
            </w:r>
          </w:p>
          <w:p w14:paraId="128B7F01" w14:textId="7BA11EDC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84241">
              <w:rPr>
                <w:rFonts w:ascii="Times New Roman" w:eastAsia="Times New Roman" w:hAnsi="Times New Roman" w:cs="Times New Roman"/>
              </w:rPr>
              <w:t>Define and distinguish between scalar and vector quantities.</w:t>
            </w:r>
          </w:p>
          <w:p w14:paraId="5323E09D" w14:textId="77777777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E450E">
              <w:rPr>
                <w:rFonts w:ascii="Times New Roman" w:eastAsia="Times New Roman" w:hAnsi="Times New Roman" w:cs="Times New Roman"/>
              </w:rPr>
              <w:t>Assign a coordinate system for a scenario involving one-dimensional motion.</w:t>
            </w:r>
          </w:p>
          <w:p w14:paraId="7C1E0BC9" w14:textId="3CBAF3B1" w:rsidR="00F84EA2" w:rsidRPr="00BE450E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E450E">
              <w:rPr>
                <w:rFonts w:ascii="Times New Roman" w:eastAsia="Times New Roman" w:hAnsi="Times New Roman" w:cs="Times New Roman"/>
              </w:rPr>
              <w:t xml:space="preserve">Explain the relationships between instantaneous velocity, average velocity, instantaneous speed, average speed, displacement, and </w:t>
            </w:r>
            <w:r w:rsidRPr="00BE450E">
              <w:rPr>
                <w:rFonts w:ascii="Times New Roman" w:eastAsia="Times New Roman" w:hAnsi="Times New Roman" w:cs="Times New Roman"/>
              </w:rPr>
              <w:t>time. ​</w:t>
            </w:r>
          </w:p>
          <w:p w14:paraId="4FAD64FE" w14:textId="7800B5D2" w:rsidR="00F84EA2" w:rsidRPr="00BE450E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E450E">
              <w:rPr>
                <w:rFonts w:ascii="Times New Roman" w:eastAsia="Times New Roman" w:hAnsi="Times New Roman" w:cs="Times New Roman"/>
              </w:rPr>
              <w:t xml:space="preserve">Calculate velocity and speed given initial position, initial time, final position, and final </w:t>
            </w:r>
            <w:r w:rsidRPr="00BE450E">
              <w:rPr>
                <w:rFonts w:ascii="Times New Roman" w:eastAsia="Times New Roman" w:hAnsi="Times New Roman" w:cs="Times New Roman"/>
              </w:rPr>
              <w:t>time. ​</w:t>
            </w:r>
          </w:p>
          <w:p w14:paraId="39DC095A" w14:textId="28B1D1A0" w:rsidR="00F84EA2" w:rsidRPr="00BE450E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E450E">
              <w:rPr>
                <w:rFonts w:ascii="Times New Roman" w:eastAsia="Times New Roman" w:hAnsi="Times New Roman" w:cs="Times New Roman"/>
              </w:rPr>
              <w:t xml:space="preserve">Derive a graph of velocity vs. time given a graph of position vs. </w:t>
            </w:r>
            <w:r w:rsidRPr="00BE450E">
              <w:rPr>
                <w:rFonts w:ascii="Times New Roman" w:eastAsia="Times New Roman" w:hAnsi="Times New Roman" w:cs="Times New Roman"/>
              </w:rPr>
              <w:t>time. ​</w:t>
            </w:r>
          </w:p>
          <w:p w14:paraId="576A1CA0" w14:textId="39AA41BB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E450E">
              <w:rPr>
                <w:rFonts w:ascii="Times New Roman" w:eastAsia="Times New Roman" w:hAnsi="Times New Roman" w:cs="Times New Roman"/>
              </w:rPr>
              <w:t xml:space="preserve">Interpret a graph of velocity vs. </w:t>
            </w:r>
            <w:r w:rsidRPr="00BE450E">
              <w:rPr>
                <w:rFonts w:ascii="Times New Roman" w:eastAsia="Times New Roman" w:hAnsi="Times New Roman" w:cs="Times New Roman"/>
              </w:rPr>
              <w:t>time</w:t>
            </w:r>
            <w:r>
              <w:rPr>
                <w:rFonts w:ascii="Times New Roman" w:eastAsia="Times New Roman" w:hAnsi="Times New Roman" w:cs="Times New Roman"/>
              </w:rPr>
              <w:t xml:space="preserve"> and Position vs. time. </w:t>
            </w:r>
          </w:p>
          <w:p w14:paraId="2A087133" w14:textId="52632B07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E450E">
              <w:rPr>
                <w:rFonts w:ascii="Times New Roman" w:eastAsia="Times New Roman" w:hAnsi="Times New Roman" w:cs="Times New Roman"/>
              </w:rPr>
              <w:t>Define and distinguish between instantaneous acceleration and average acceleration​</w:t>
            </w:r>
          </w:p>
          <w:p w14:paraId="41768A07" w14:textId="3B242FE0" w:rsid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E450E">
              <w:rPr>
                <w:rFonts w:ascii="Times New Roman" w:eastAsia="Times New Roman" w:hAnsi="Times New Roman" w:cs="Times New Roman"/>
              </w:rPr>
              <w:t>Calculate acceleration given initial time, initial velocity, final time and final velocity</w:t>
            </w:r>
          </w:p>
          <w:p w14:paraId="5324E329" w14:textId="6161F649" w:rsidR="00F84EA2" w:rsidRP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EA2">
              <w:rPr>
                <w:rFonts w:ascii="Times New Roman" w:eastAsia="Times New Roman" w:hAnsi="Times New Roman" w:cs="Times New Roman"/>
              </w:rPr>
              <w:t>Describe the effects of gravity on objects in motion​</w:t>
            </w:r>
            <w:r>
              <w:rPr>
                <w:rFonts w:ascii="SimSun" w:hAnsi="SimSun" w:cs="SimSun"/>
              </w:rPr>
              <w:t>.</w:t>
            </w:r>
          </w:p>
          <w:p w14:paraId="063233C0" w14:textId="092A8759" w:rsidR="00F84EA2" w:rsidRPr="00F84EA2" w:rsidRDefault="00F84EA2" w:rsidP="00F84EA2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EA2">
              <w:rPr>
                <w:rFonts w:ascii="Times New Roman" w:eastAsia="Times New Roman" w:hAnsi="Times New Roman" w:cs="Times New Roman"/>
              </w:rPr>
              <w:t>Describe the motion of objects that are in free fall</w:t>
            </w:r>
            <w:r>
              <w:rPr>
                <w:rFonts w:ascii="Times New Roman" w:eastAsia="Times New Roman" w:hAnsi="Times New Roman" w:cs="Times New Roman"/>
              </w:rPr>
              <w:t xml:space="preserve"> and c</w:t>
            </w:r>
            <w:r w:rsidRPr="00F84EA2">
              <w:rPr>
                <w:rFonts w:ascii="Times New Roman" w:eastAsia="Times New Roman" w:hAnsi="Times New Roman" w:cs="Times New Roman"/>
              </w:rPr>
              <w:t>alculate the position and velocity of objects in free fall. ​</w:t>
            </w:r>
          </w:p>
          <w:p w14:paraId="7C98651D" w14:textId="6F90703A" w:rsidR="00F84EA2" w:rsidRDefault="00F84EA2" w:rsidP="00F84EA2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AA8D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Daily Quiz </w:t>
            </w:r>
          </w:p>
          <w:p w14:paraId="5B26C155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8D3B91C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1F339B5B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4EA2" w14:paraId="2E82E83C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EA1D" w14:textId="3DB3C622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Oct </w:t>
            </w:r>
            <w:r w:rsidR="00F92FE0">
              <w:rPr>
                <w:rFonts w:ascii="Times New Roman" w:eastAsia="Times New Roman" w:hAnsi="Times New Roman" w:cs="Times New Roman"/>
              </w:rP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– Nov </w:t>
            </w:r>
            <w:r w:rsidR="00B7727E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3EC4" w14:textId="3DC0B9A0" w:rsidR="005F7608" w:rsidRDefault="005F7608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3</w:t>
            </w:r>
          </w:p>
          <w:p w14:paraId="1B402773" w14:textId="6EFD4393" w:rsidR="00F84EA2" w:rsidRDefault="00B7727E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Kinematic 2D</w:t>
            </w:r>
          </w:p>
          <w:p w14:paraId="315E283C" w14:textId="043A57D9" w:rsidR="00B7727E" w:rsidRDefault="00B7727E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D48CF56" w14:textId="37275A4E" w:rsidR="00B7727E" w:rsidRDefault="00B7727E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Projectile Motion </w:t>
            </w:r>
          </w:p>
          <w:p w14:paraId="0736293E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3D8E76C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332E10A" w14:textId="77777777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E37A" w14:textId="77777777" w:rsidR="00B7727E" w:rsidRDefault="00B7727E" w:rsidP="00B7727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What is projectile motion and how does one predict the path of a projectile motion?  </w:t>
            </w:r>
          </w:p>
          <w:p w14:paraId="7658268F" w14:textId="77777777" w:rsidR="00F84EA2" w:rsidRDefault="00F84EA2" w:rsidP="00B772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9E8F" w14:textId="6308E0F1" w:rsidR="00F84EA2" w:rsidRPr="00647FC5" w:rsidRDefault="00B7727E" w:rsidP="00B7727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Projectile Motion (lab 5 with handout)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EBA0" w14:textId="6432D604" w:rsidR="0049608B" w:rsidRPr="0049608B" w:rsidRDefault="0049608B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9608B">
              <w:rPr>
                <w:rFonts w:ascii="Times New Roman" w:eastAsia="Times New Roman" w:hAnsi="Times New Roman" w:cs="Times New Roman"/>
              </w:rPr>
              <w:t>Observe that motion in two dimensions consists of horizontal and vertical components.</w:t>
            </w:r>
          </w:p>
          <w:p w14:paraId="0D4948D3" w14:textId="14D7DB7F" w:rsidR="0049608B" w:rsidRDefault="0049608B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49608B">
              <w:rPr>
                <w:rFonts w:ascii="Times New Roman" w:eastAsia="Times New Roman" w:hAnsi="Times New Roman" w:cs="Times New Roman"/>
              </w:rPr>
              <w:t xml:space="preserve">Understand the independence of horizontal and vertical vectors in two-dimensional </w:t>
            </w:r>
            <w:r w:rsidRPr="0049608B">
              <w:rPr>
                <w:rFonts w:ascii="Times New Roman" w:eastAsia="Times New Roman" w:hAnsi="Times New Roman" w:cs="Times New Roman"/>
              </w:rPr>
              <w:t>motion. ​</w:t>
            </w:r>
          </w:p>
          <w:p w14:paraId="428ED3C7" w14:textId="4474D5FC" w:rsidR="0049608B" w:rsidRPr="00FF3DE5" w:rsidRDefault="0049608B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3DE5">
              <w:rPr>
                <w:rFonts w:ascii="Times New Roman" w:eastAsia="Times New Roman" w:hAnsi="Times New Roman" w:cs="Times New Roman"/>
              </w:rPr>
              <w:t xml:space="preserve">Understand the rules of vector addition, subtraction, and </w:t>
            </w:r>
            <w:r w:rsidR="00FF3DE5" w:rsidRPr="00FF3DE5">
              <w:rPr>
                <w:rFonts w:ascii="Times New Roman" w:eastAsia="Times New Roman" w:hAnsi="Times New Roman" w:cs="Times New Roman"/>
              </w:rPr>
              <w:t>multiplication. ​</w:t>
            </w:r>
          </w:p>
          <w:p w14:paraId="3E88C44E" w14:textId="6FE06E55" w:rsidR="00F11D66" w:rsidRPr="00FF3DE5" w:rsidRDefault="00F11D66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3DE5">
              <w:rPr>
                <w:rFonts w:ascii="Times New Roman" w:eastAsia="Times New Roman" w:hAnsi="Times New Roman" w:cs="Times New Roman"/>
              </w:rPr>
              <w:t xml:space="preserve">Apply graphical methods of vector addition and subtraction to determine the displacement of moving </w:t>
            </w:r>
            <w:r w:rsidR="00FF3DE5" w:rsidRPr="00FF3DE5">
              <w:rPr>
                <w:rFonts w:ascii="Times New Roman" w:eastAsia="Times New Roman" w:hAnsi="Times New Roman" w:cs="Times New Roman"/>
              </w:rPr>
              <w:t>objects. ​</w:t>
            </w:r>
          </w:p>
          <w:p w14:paraId="657B76EC" w14:textId="23CFBD7E" w:rsidR="00F11D66" w:rsidRPr="00FF3DE5" w:rsidRDefault="00F11D66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3DE5">
              <w:rPr>
                <w:rFonts w:ascii="Times New Roman" w:eastAsia="Times New Roman" w:hAnsi="Times New Roman" w:cs="Times New Roman"/>
              </w:rPr>
              <w:t xml:space="preserve">Understand the rules of vector addition and subtraction using analytical </w:t>
            </w:r>
            <w:r w:rsidR="00FF3DE5" w:rsidRPr="00FF3DE5">
              <w:rPr>
                <w:rFonts w:ascii="Times New Roman" w:eastAsia="Times New Roman" w:hAnsi="Times New Roman" w:cs="Times New Roman"/>
              </w:rPr>
              <w:t>methods. ​</w:t>
            </w:r>
          </w:p>
          <w:p w14:paraId="061FE910" w14:textId="154BA300" w:rsidR="00F11D66" w:rsidRPr="00FF3DE5" w:rsidRDefault="00F11D66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3DE5">
              <w:rPr>
                <w:rFonts w:ascii="Times New Roman" w:eastAsia="Times New Roman" w:hAnsi="Times New Roman" w:cs="Times New Roman"/>
              </w:rPr>
              <w:t xml:space="preserve">Apply analytical methods to determine vertical and horizontal component </w:t>
            </w:r>
            <w:r w:rsidR="00FF3DE5" w:rsidRPr="00FF3DE5">
              <w:rPr>
                <w:rFonts w:ascii="Times New Roman" w:eastAsia="Times New Roman" w:hAnsi="Times New Roman" w:cs="Times New Roman"/>
              </w:rPr>
              <w:t>vectors. ​</w:t>
            </w:r>
          </w:p>
          <w:p w14:paraId="5FE5A3B5" w14:textId="3EC775C7" w:rsidR="00FF3DE5" w:rsidRPr="00FF3DE5" w:rsidRDefault="00FF3DE5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3DE5">
              <w:rPr>
                <w:rFonts w:ascii="Times New Roman" w:eastAsia="Times New Roman" w:hAnsi="Times New Roman" w:cs="Times New Roman"/>
              </w:rPr>
              <w:t xml:space="preserve">Identify and explain the properties of a projectile, such as </w:t>
            </w:r>
            <w:r w:rsidRPr="00FF3DE5">
              <w:rPr>
                <w:rFonts w:ascii="Times New Roman" w:eastAsia="Times New Roman" w:hAnsi="Times New Roman" w:cs="Times New Roman"/>
              </w:rPr>
              <w:lastRenderedPageBreak/>
              <w:t xml:space="preserve">acceleration due to gravity, range, maximum height, and </w:t>
            </w:r>
            <w:r w:rsidRPr="00FF3DE5">
              <w:rPr>
                <w:rFonts w:ascii="Times New Roman" w:eastAsia="Times New Roman" w:hAnsi="Times New Roman" w:cs="Times New Roman"/>
              </w:rPr>
              <w:t>trajectory. ​</w:t>
            </w:r>
          </w:p>
          <w:p w14:paraId="5B70AFCD" w14:textId="200BBB00" w:rsidR="00FF3DE5" w:rsidRPr="00FF3DE5" w:rsidRDefault="00FF3DE5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3DE5">
              <w:rPr>
                <w:rFonts w:ascii="Times New Roman" w:eastAsia="Times New Roman" w:hAnsi="Times New Roman" w:cs="Times New Roman"/>
              </w:rPr>
              <w:t xml:space="preserve">Determine the location and velocity of a projectile at different points in its </w:t>
            </w:r>
            <w:r w:rsidRPr="00FF3DE5">
              <w:rPr>
                <w:rFonts w:ascii="Times New Roman" w:eastAsia="Times New Roman" w:hAnsi="Times New Roman" w:cs="Times New Roman"/>
              </w:rPr>
              <w:t>trajectory. ​</w:t>
            </w:r>
          </w:p>
          <w:p w14:paraId="001FB5E9" w14:textId="2BB04723" w:rsidR="00FF3DE5" w:rsidRPr="00FF3DE5" w:rsidRDefault="00FF3DE5" w:rsidP="00FF3DE5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F3DE5">
              <w:rPr>
                <w:rFonts w:ascii="Times New Roman" w:eastAsia="Times New Roman" w:hAnsi="Times New Roman" w:cs="Times New Roman"/>
              </w:rPr>
              <w:t xml:space="preserve">Apply the principle of independence of motion to solve projectile motion </w:t>
            </w:r>
            <w:r w:rsidRPr="00FF3DE5">
              <w:rPr>
                <w:rFonts w:ascii="Times New Roman" w:eastAsia="Times New Roman" w:hAnsi="Times New Roman" w:cs="Times New Roman"/>
              </w:rPr>
              <w:t>problems. ​</w:t>
            </w:r>
          </w:p>
          <w:p w14:paraId="4FD5C085" w14:textId="77777777" w:rsidR="00FF3DE5" w:rsidRPr="00FF3DE5" w:rsidRDefault="00FF3DE5" w:rsidP="00FF3DE5">
            <w:pPr>
              <w:pStyle w:val="ListParagraph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0F030E7" w14:textId="4B233370" w:rsidR="00F84EA2" w:rsidRPr="00FF3DE5" w:rsidRDefault="00F84EA2" w:rsidP="00FF3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32BF" w14:textId="77777777" w:rsidR="00C2281D" w:rsidRDefault="00C2281D" w:rsidP="00C228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Daily Quiz </w:t>
            </w:r>
          </w:p>
          <w:p w14:paraId="6A8EA59F" w14:textId="77777777" w:rsidR="00C2281D" w:rsidRDefault="00C2281D" w:rsidP="00C228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7D74B59A" w14:textId="77777777" w:rsidR="00C2281D" w:rsidRDefault="00C2281D" w:rsidP="00C2281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75F7624C" w14:textId="5AD511A8" w:rsidR="00F84EA2" w:rsidRDefault="00F84EA2" w:rsidP="00F84EA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4EA2" w14:paraId="2662DAE4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0B8D" w14:textId="3FAE9836" w:rsidR="00F84EA2" w:rsidRDefault="00F84EA2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Nov </w:t>
            </w:r>
            <w:r w:rsidR="007242E0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– Dec </w:t>
            </w:r>
            <w:r w:rsidR="006D4876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4F91" w14:textId="1EBB4950" w:rsidR="005F7608" w:rsidRDefault="005F7608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4</w:t>
            </w:r>
          </w:p>
          <w:p w14:paraId="6F0C248B" w14:textId="259E10FC" w:rsidR="00F84EA2" w:rsidRDefault="006D4876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Dynamics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35FF" w14:textId="77777777" w:rsidR="006D4876" w:rsidRDefault="006D4876" w:rsidP="006D487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If there is no force, what will be the motion of an object?  </w:t>
            </w:r>
          </w:p>
          <w:p w14:paraId="58285765" w14:textId="77777777" w:rsidR="006D4876" w:rsidRDefault="006D4876" w:rsidP="006D487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E2E04F" w14:textId="1EAD9CC7" w:rsidR="00F84EA2" w:rsidRDefault="006D4876" w:rsidP="006D48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Newton’s 3 laws of motion?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14E0" w14:textId="77777777" w:rsidR="003A1496" w:rsidRDefault="003A1496" w:rsidP="003A149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A1496">
              <w:rPr>
                <w:rFonts w:ascii="Times New Roman" w:eastAsia="Times New Roman" w:hAnsi="Times New Roman" w:cs="Times New Roman"/>
                <w:color w:val="000000"/>
              </w:rPr>
              <w:t>Newton 2nd law</w:t>
            </w:r>
            <w:r w:rsidRPr="003A1496">
              <w:rPr>
                <w:rFonts w:ascii="Times New Roman" w:eastAsia="Times New Roman" w:hAnsi="Times New Roman" w:cs="Times New Roman"/>
                <w:color w:val="000000"/>
              </w:rPr>
              <w:t xml:space="preserve"> (lab 6 with handout) </w:t>
            </w:r>
          </w:p>
          <w:p w14:paraId="7DC3FB41" w14:textId="00CDF64A" w:rsidR="003A1496" w:rsidRPr="003A1496" w:rsidRDefault="003A1496" w:rsidP="003A149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 w:hint="eastAsia"/>
                <w:color w:val="000000"/>
              </w:rPr>
            </w:pPr>
            <w:r w:rsidRPr="003A1496">
              <w:rPr>
                <w:rFonts w:ascii="Times New Roman" w:eastAsia="Times New Roman" w:hAnsi="Times New Roman" w:cs="Times New Roman"/>
                <w:color w:val="000000"/>
              </w:rPr>
              <w:t>Rocket lab (lab 7 no handout)</w:t>
            </w:r>
            <w:r w:rsidRPr="003A1496">
              <w:rPr>
                <w:color w:val="000000"/>
              </w:rPr>
              <w:t xml:space="preserve">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A47A" w14:textId="77777777" w:rsidR="00F84EA2" w:rsidRDefault="008E606F" w:rsidP="008E606F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the definition of force</w:t>
            </w:r>
          </w:p>
          <w:p w14:paraId="4B8485BC" w14:textId="77777777" w:rsidR="008E606F" w:rsidRDefault="008E606F" w:rsidP="008E606F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Distinguish the difference between mass and weight </w:t>
            </w:r>
          </w:p>
          <w:p w14:paraId="428728C9" w14:textId="77777777" w:rsidR="00F67A3F" w:rsidRDefault="00F67A3F" w:rsidP="00F67A3F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F67A3F">
              <w:rPr>
                <w:rFonts w:ascii="Times New Roman" w:eastAsia="Times New Roman" w:hAnsi="Times New Roman" w:cs="Times New Roman"/>
              </w:rPr>
              <w:t xml:space="preserve">Identify the effect of inertia on both moving and stationary objects </w:t>
            </w:r>
          </w:p>
          <w:p w14:paraId="79A58DBE" w14:textId="77777777" w:rsidR="00E05E53" w:rsidRDefault="00F67A3F" w:rsidP="00F67A3F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F67A3F">
              <w:rPr>
                <w:rFonts w:ascii="Times New Roman" w:eastAsia="Times New Roman" w:hAnsi="Times New Roman" w:cs="Times New Roman"/>
              </w:rPr>
              <w:t xml:space="preserve">Describe the relationship between force, mass, and acceleration when a force is applied to an object </w:t>
            </w:r>
          </w:p>
          <w:p w14:paraId="79669BBD" w14:textId="77777777" w:rsidR="00E05E53" w:rsidRDefault="00F67A3F" w:rsidP="00F67A3F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F67A3F">
              <w:rPr>
                <w:rFonts w:ascii="Times New Roman" w:eastAsia="Times New Roman" w:hAnsi="Times New Roman" w:cs="Times New Roman"/>
              </w:rPr>
              <w:t xml:space="preserve">Distinguish between static and kinetic friction and determine the effects on the motion of objects. </w:t>
            </w:r>
          </w:p>
          <w:p w14:paraId="2362E15E" w14:textId="12DAF0D6" w:rsidR="00F67A3F" w:rsidRDefault="00F67A3F" w:rsidP="00F67A3F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F67A3F">
              <w:rPr>
                <w:rFonts w:ascii="Times New Roman" w:eastAsia="Times New Roman" w:hAnsi="Times New Roman" w:cs="Times New Roman"/>
              </w:rPr>
              <w:t xml:space="preserve">Create free body diagrams and analyze the interactions between objects and forces </w:t>
            </w:r>
          </w:p>
          <w:p w14:paraId="7455FC1C" w14:textId="17246720" w:rsidR="005376EC" w:rsidRDefault="005376EC" w:rsidP="00F67A3F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Newton’s third law of motion </w:t>
            </w:r>
          </w:p>
          <w:p w14:paraId="6A94E873" w14:textId="20C82558" w:rsidR="00AA6BDF" w:rsidRPr="00F67A3F" w:rsidRDefault="00AA6BDF" w:rsidP="00F67A3F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Integrate concepts from kinematics to solve problems using Newton’s laws of motion </w:t>
            </w:r>
          </w:p>
          <w:p w14:paraId="53574898" w14:textId="7F3D8F7B" w:rsidR="001F2AE0" w:rsidRPr="00E05E53" w:rsidRDefault="001F2AE0" w:rsidP="00E05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9F5" w14:textId="77777777" w:rsidR="006D4876" w:rsidRDefault="006D4876" w:rsidP="006D48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Quiz </w:t>
            </w:r>
          </w:p>
          <w:p w14:paraId="6B875F85" w14:textId="77777777" w:rsidR="006D4876" w:rsidRDefault="006D4876" w:rsidP="006D48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3684EE7" w14:textId="77777777" w:rsidR="006D4876" w:rsidRDefault="006D4876" w:rsidP="006D48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59622CF0" w14:textId="77777777" w:rsidR="00F84EA2" w:rsidRDefault="00F84EA2" w:rsidP="006D487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4EA2" w14:paraId="36E13825" w14:textId="77777777">
        <w:tc>
          <w:tcPr>
            <w:tcW w:w="14745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1F4A" w14:textId="0FBAC9CC" w:rsidR="00F84EA2" w:rsidRDefault="00F84EA2" w:rsidP="00F84EA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2396E">
              <w:rPr>
                <w:rFonts w:ascii="Times New Roman" w:eastAsia="Times New Roman" w:hAnsi="Times New Roman" w:cs="Times New Roman"/>
              </w:rPr>
              <w:t xml:space="preserve">Start to use CK 12 physics textbook </w:t>
            </w:r>
          </w:p>
        </w:tc>
      </w:tr>
      <w:tr w:rsidR="00543B2F" w14:paraId="07BB5464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AA3F" w14:textId="6AA5555E" w:rsidR="00543B2F" w:rsidRDefault="00543B2F" w:rsidP="00543B2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Jan </w:t>
            </w:r>
            <w:r w:rsidR="00584513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r w:rsidR="00584513">
              <w:rPr>
                <w:rFonts w:ascii="Times New Roman" w:eastAsia="Times New Roman" w:hAnsi="Times New Roman" w:cs="Times New Roman"/>
              </w:rPr>
              <w:t xml:space="preserve">Jan </w:t>
            </w:r>
            <w:r w:rsidR="0028083F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2459" w14:textId="52EB9A2D" w:rsidR="005F7608" w:rsidRDefault="005F7608" w:rsidP="00543B2F">
            <w:pPr>
              <w:spacing w:line="240" w:lineRule="auto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>Unit 5</w:t>
            </w:r>
          </w:p>
          <w:p w14:paraId="4E1725AD" w14:textId="11F84607" w:rsidR="00543B2F" w:rsidRDefault="0028083F" w:rsidP="00543B2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Circular Motion and Gravity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767F" w14:textId="4E4BEEE1" w:rsidR="005F05F3" w:rsidRDefault="005F05F3" w:rsidP="0028083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Why study physics? </w:t>
            </w:r>
          </w:p>
          <w:p w14:paraId="43629B6D" w14:textId="77777777" w:rsidR="006D45CC" w:rsidRDefault="006D45CC" w:rsidP="0028083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181A9C" w14:textId="118556E0" w:rsidR="005F05F3" w:rsidRDefault="00745EFC" w:rsidP="0028083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45EFC">
              <w:rPr>
                <w:rFonts w:ascii="Times New Roman" w:eastAsia="Times New Roman" w:hAnsi="Times New Roman" w:cs="Times New Roman"/>
              </w:rPr>
              <w:t>What is uniform Circular Motion? ​</w:t>
            </w:r>
          </w:p>
          <w:p w14:paraId="25A5E82D" w14:textId="77777777" w:rsidR="005F05F3" w:rsidRDefault="005F05F3" w:rsidP="0028083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4C440FE" w14:textId="019326FB" w:rsidR="006D45CC" w:rsidRDefault="006D45CC" w:rsidP="006D45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D45CC">
              <w:rPr>
                <w:rFonts w:ascii="Times New Roman" w:eastAsia="Times New Roman" w:hAnsi="Times New Roman" w:cs="Times New Roman"/>
              </w:rPr>
              <w:t>The moon is attracted to the Earth by the force of gravity. Why doesn’t the moon fall into the Earth? </w:t>
            </w:r>
          </w:p>
          <w:p w14:paraId="054B2CF9" w14:textId="3009125E" w:rsidR="00036907" w:rsidRDefault="00036907" w:rsidP="006D45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712712D" w14:textId="1BD1B0BC" w:rsidR="00036907" w:rsidRPr="006D45CC" w:rsidRDefault="00036907" w:rsidP="006D45C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36907">
              <w:rPr>
                <w:rFonts w:ascii="Times New Roman" w:eastAsia="Times New Roman" w:hAnsi="Times New Roman" w:cs="Times New Roman"/>
              </w:rPr>
              <w:lastRenderedPageBreak/>
              <w:t xml:space="preserve">what is the third law of Kepler's </w:t>
            </w:r>
            <w:r w:rsidRPr="00036907">
              <w:rPr>
                <w:rFonts w:ascii="Times New Roman" w:eastAsia="Times New Roman" w:hAnsi="Times New Roman" w:cs="Times New Roman"/>
              </w:rPr>
              <w:t>law?</w:t>
            </w:r>
          </w:p>
          <w:p w14:paraId="35AD4210" w14:textId="38F18C73" w:rsidR="006D45CC" w:rsidRDefault="006D45CC" w:rsidP="0028083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2F16" w14:textId="261A5336" w:rsidR="00543B2F" w:rsidRDefault="00036907" w:rsidP="00036907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03690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No lab available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C3A0" w14:textId="77777777" w:rsidR="0002396E" w:rsidRPr="006D45CC" w:rsidRDefault="0002396E" w:rsidP="006D45C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6D45CC">
              <w:rPr>
                <w:rFonts w:ascii="Times New Roman" w:eastAsia="Times New Roman" w:hAnsi="Times New Roman" w:cs="Times New Roman"/>
              </w:rPr>
              <w:t>Discusses circular motion and centripetal acceleration.</w:t>
            </w:r>
          </w:p>
          <w:p w14:paraId="05F76387" w14:textId="16BA0EA4" w:rsidR="0002396E" w:rsidRPr="006D45CC" w:rsidRDefault="0002396E" w:rsidP="006D45C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6D45CC">
              <w:rPr>
                <w:rFonts w:ascii="Times New Roman" w:eastAsia="Times New Roman" w:hAnsi="Times New Roman" w:cs="Times New Roman"/>
              </w:rPr>
              <w:t>Explains centripetal force.</w:t>
            </w:r>
          </w:p>
          <w:p w14:paraId="4FC3C0E8" w14:textId="77777777" w:rsidR="0002396E" w:rsidRPr="006D45CC" w:rsidRDefault="0002396E" w:rsidP="006D45C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6D45CC">
              <w:rPr>
                <w:rFonts w:ascii="Times New Roman" w:eastAsia="Times New Roman" w:hAnsi="Times New Roman" w:cs="Times New Roman"/>
              </w:rPr>
              <w:t>Describes Isaac Newton's universal law of gravitational attraction.</w:t>
            </w:r>
          </w:p>
          <w:p w14:paraId="1B04B668" w14:textId="77777777" w:rsidR="00776CFA" w:rsidRPr="006D45CC" w:rsidRDefault="00776CFA" w:rsidP="006D45C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6D45CC">
              <w:rPr>
                <w:rFonts w:ascii="Times New Roman" w:eastAsia="Times New Roman" w:hAnsi="Times New Roman" w:cs="Times New Roman"/>
              </w:rPr>
              <w:t>Describes orbital motion and weightlessness.</w:t>
            </w:r>
          </w:p>
          <w:p w14:paraId="0502B49C" w14:textId="77777777" w:rsidR="00776CFA" w:rsidRPr="006D45CC" w:rsidRDefault="00776CFA" w:rsidP="006D45C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6D45CC">
              <w:rPr>
                <w:rFonts w:ascii="Times New Roman" w:eastAsia="Times New Roman" w:hAnsi="Times New Roman" w:cs="Times New Roman"/>
              </w:rPr>
              <w:t>Discusses Kepler’s three laws of planetary motion.</w:t>
            </w:r>
          </w:p>
          <w:p w14:paraId="70C19770" w14:textId="77777777" w:rsidR="006D45CC" w:rsidRPr="006D45CC" w:rsidRDefault="006D45CC" w:rsidP="006D45CC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6D45CC">
              <w:rPr>
                <w:rFonts w:ascii="Times New Roman" w:eastAsia="Times New Roman" w:hAnsi="Times New Roman" w:cs="Times New Roman"/>
              </w:rPr>
              <w:t>Einstein's theory of gravity and the warping of space-time.</w:t>
            </w:r>
          </w:p>
          <w:p w14:paraId="6E0AF202" w14:textId="67DFD899" w:rsidR="00543B2F" w:rsidRPr="006D45CC" w:rsidRDefault="00543B2F" w:rsidP="006D45CC">
            <w:pPr>
              <w:pStyle w:val="ListParagraph"/>
              <w:ind w:left="360"/>
              <w:rPr>
                <w:rFonts w:ascii="Helvetica Neue" w:hAnsi="Helvetica Neue"/>
                <w:color w:val="4A4A4A"/>
                <w:sz w:val="27"/>
                <w:szCs w:val="27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84D7" w14:textId="201721F4" w:rsidR="00745EFC" w:rsidRDefault="00745EFC" w:rsidP="00745E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</w:t>
            </w:r>
            <w:r>
              <w:rPr>
                <w:rFonts w:ascii="Times New Roman" w:eastAsia="Times New Roman" w:hAnsi="Times New Roman" w:cs="Times New Roman"/>
              </w:rPr>
              <w:t xml:space="preserve">Warm Up </w:t>
            </w:r>
          </w:p>
          <w:p w14:paraId="6A792869" w14:textId="77777777" w:rsidR="00745EFC" w:rsidRDefault="00745EFC" w:rsidP="00745E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5102B19" w14:textId="77777777" w:rsidR="00745EFC" w:rsidRDefault="00745EFC" w:rsidP="00745E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184AC6DA" w14:textId="77777777" w:rsidR="00543B2F" w:rsidRDefault="00543B2F" w:rsidP="00745EF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43B2F" w14:paraId="0B6F30AF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46D6" w14:textId="77777777" w:rsidR="00543B2F" w:rsidRDefault="00543B2F" w:rsidP="00543B2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Feb 12 – March 5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AED6" w14:textId="2BC35031" w:rsidR="00EC3C22" w:rsidRDefault="00EC3C22" w:rsidP="00543B2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6</w:t>
            </w:r>
          </w:p>
          <w:p w14:paraId="1E2756A9" w14:textId="013D09DA" w:rsidR="00543B2F" w:rsidRDefault="006D69E4" w:rsidP="00543B2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Momentum and Energy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3051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How does one</w:t>
            </w:r>
          </w:p>
          <w:p w14:paraId="723276C7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determine the</w:t>
            </w:r>
          </w:p>
          <w:p w14:paraId="1503AAF4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mechanical</w:t>
            </w:r>
          </w:p>
          <w:p w14:paraId="48C21374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(kinetic and</w:t>
            </w:r>
          </w:p>
          <w:p w14:paraId="5871278D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potential) energy</w:t>
            </w:r>
          </w:p>
          <w:p w14:paraId="080720F8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of an object or</w:t>
            </w:r>
          </w:p>
          <w:p w14:paraId="14888E48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system of objects?</w:t>
            </w:r>
          </w:p>
          <w:p w14:paraId="55C71EDF" w14:textId="77777777" w:rsidR="006D69E4" w:rsidRDefault="006D69E4" w:rsidP="006D69E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F82C20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How can the law</w:t>
            </w:r>
          </w:p>
          <w:p w14:paraId="15C19CAC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of conservation of</w:t>
            </w:r>
          </w:p>
          <w:p w14:paraId="3FA42C2E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energy be used to</w:t>
            </w:r>
          </w:p>
          <w:p w14:paraId="183FB54F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determine the</w:t>
            </w:r>
          </w:p>
          <w:p w14:paraId="5F1B4DF2" w14:textId="77777777" w:rsidR="006D69E4" w:rsidRDefault="006D69E4" w:rsidP="006D69E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motion of an</w:t>
            </w:r>
          </w:p>
          <w:p w14:paraId="7C1D2B99" w14:textId="358A2A3C" w:rsidR="006D45CC" w:rsidRDefault="006D69E4" w:rsidP="006D69E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object?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B881" w14:textId="67452F50" w:rsidR="006D69E4" w:rsidRPr="00AA230E" w:rsidRDefault="00AA230E" w:rsidP="006D69E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Design Helmet (lab 8) </w:t>
            </w:r>
          </w:p>
          <w:p w14:paraId="6434F31E" w14:textId="2EA86082" w:rsidR="00AA230E" w:rsidRPr="003839EC" w:rsidRDefault="00AA230E" w:rsidP="006D69E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Conservation o</w:t>
            </w:r>
            <w:r w:rsidR="003839EC">
              <w:rPr>
                <w:rFonts w:ascii="Times" w:eastAsia="Times" w:hAnsi="Times" w:cs="Times"/>
                <w:color w:val="000000"/>
              </w:rPr>
              <w:t xml:space="preserve">f momentum (lab 9) </w:t>
            </w:r>
          </w:p>
          <w:p w14:paraId="0C8B1719" w14:textId="1BD71195" w:rsidR="003839EC" w:rsidRPr="00782CBA" w:rsidRDefault="003839EC" w:rsidP="006D69E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Potential </w:t>
            </w:r>
            <w:r w:rsidR="00DC4AAE">
              <w:rPr>
                <w:rFonts w:ascii="Times" w:eastAsia="Times" w:hAnsi="Times" w:cs="Times"/>
                <w:color w:val="000000"/>
              </w:rPr>
              <w:t xml:space="preserve">Energy (lab 10) </w:t>
            </w:r>
          </w:p>
          <w:p w14:paraId="24CA3608" w14:textId="729B14C4" w:rsidR="00782CBA" w:rsidRDefault="00782CBA" w:rsidP="006D69E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Simple Machin</w:t>
            </w:r>
            <w:r w:rsidR="005669BB">
              <w:rPr>
                <w:rFonts w:ascii="Times" w:eastAsia="Times" w:hAnsi="Times" w:cs="Times"/>
                <w:color w:val="000000"/>
              </w:rPr>
              <w:t xml:space="preserve">e (lab 11) </w:t>
            </w:r>
            <w:r>
              <w:rPr>
                <w:rFonts w:ascii="Times" w:eastAsia="Times" w:hAnsi="Times" w:cs="Times" w:hint="eastAsia"/>
                <w:color w:val="000000"/>
              </w:rPr>
              <w:t xml:space="preserve"> </w:t>
            </w:r>
          </w:p>
          <w:p w14:paraId="5E4535AC" w14:textId="3B65FC10" w:rsidR="00543B2F" w:rsidRDefault="00543B2F" w:rsidP="006D6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EF18" w14:textId="77777777" w:rsidR="006D69E4" w:rsidRDefault="006D69E4" w:rsidP="006D69E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Differentiate between kinetic energy and potential energy use scientific terms and mathematical equations. </w:t>
            </w:r>
          </w:p>
          <w:p w14:paraId="6AC3390B" w14:textId="77777777" w:rsidR="006D69E4" w:rsidRDefault="006D69E4" w:rsidP="006D69E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Analyze kinetic-potential energy systems such as projectile motion, and roller coasters in terms of conservation of energy, including analyzing graphs.</w:t>
            </w:r>
          </w:p>
          <w:p w14:paraId="5E704638" w14:textId="77777777" w:rsidR="006D69E4" w:rsidRDefault="006D69E4" w:rsidP="006D69E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Analyze elastic and inelastic collisions and solve problems involving collision for unknown values.</w:t>
            </w:r>
          </w:p>
          <w:p w14:paraId="1442A96A" w14:textId="77777777" w:rsidR="006D69E4" w:rsidRDefault="006D69E4" w:rsidP="006D69E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Recognize the relationship between momentum and impulse and predict the impacts they have on each other.</w:t>
            </w:r>
          </w:p>
          <w:p w14:paraId="5C69FD88" w14:textId="77777777" w:rsidR="006D69E4" w:rsidRDefault="006D69E4" w:rsidP="006D69E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Apply the principle of the conservation of momentum </w:t>
            </w:r>
            <w:r>
              <w:rPr>
                <w:rFonts w:ascii="Times New Roman" w:eastAsia="Times New Roman" w:hAnsi="Times New Roman" w:cs="Times New Roman"/>
              </w:rPr>
              <w:t>two colliding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objects.</w:t>
            </w:r>
          </w:p>
          <w:p w14:paraId="055B8ADC" w14:textId="693022D2" w:rsidR="00543B2F" w:rsidRDefault="006D69E4" w:rsidP="006D69E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Recognize the relationship between work and energy and apply the principle of the conservation of energy to falling objects</w:t>
            </w: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D81B" w14:textId="77777777" w:rsidR="00745EFC" w:rsidRDefault="00745EFC" w:rsidP="00745E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Warm Up </w:t>
            </w:r>
          </w:p>
          <w:p w14:paraId="1A1969F0" w14:textId="77777777" w:rsidR="00745EFC" w:rsidRDefault="00745EFC" w:rsidP="00745E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C01E5C4" w14:textId="77777777" w:rsidR="00745EFC" w:rsidRDefault="00745EFC" w:rsidP="00745EF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266F0067" w14:textId="77777777" w:rsidR="00543B2F" w:rsidRDefault="00543B2F" w:rsidP="00543B2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D7AB4" w14:paraId="2FF6EAFD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6511" w14:textId="3F318D2D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March 6 – March 31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401" w14:textId="07E0E37D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7 </w:t>
            </w:r>
          </w:p>
          <w:p w14:paraId="21511F8F" w14:textId="7EE82E14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Thermal Physics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F5F3" w14:textId="2E199FDC" w:rsidR="006D1099" w:rsidRDefault="006D1099" w:rsidP="006D109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D1099">
              <w:rPr>
                <w:rFonts w:ascii="Times New Roman" w:eastAsia="Times New Roman" w:hAnsi="Times New Roman" w:cs="Times New Roman"/>
              </w:rPr>
              <w:t>What does temperature relate to, kinetic energy or average kinetic energy? ​</w:t>
            </w:r>
          </w:p>
          <w:p w14:paraId="28168853" w14:textId="77777777" w:rsidR="006D1099" w:rsidRPr="006D1099" w:rsidRDefault="006D1099" w:rsidP="006D109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68B9B03" w14:textId="77777777" w:rsidR="001D7AB4" w:rsidRDefault="006D1099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D1099">
              <w:rPr>
                <w:rFonts w:ascii="Times New Roman" w:eastAsia="Times New Roman" w:hAnsi="Times New Roman" w:cs="Times New Roman"/>
              </w:rPr>
              <w:t>what are the three ways of heat transfer?</w:t>
            </w:r>
          </w:p>
          <w:p w14:paraId="61DA50D2" w14:textId="77777777" w:rsidR="00391F46" w:rsidRDefault="00391F46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839548" w14:textId="77777777" w:rsidR="00391F46" w:rsidRDefault="00391F46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How does energy transfer during phase change? </w:t>
            </w:r>
          </w:p>
          <w:p w14:paraId="5959ED9F" w14:textId="77777777" w:rsidR="00391F46" w:rsidRDefault="00391F46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CF7235D" w14:textId="1FE20C7A" w:rsidR="00391F46" w:rsidRDefault="00391F46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is specific heat?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A8E90" w14:textId="5770D9E1" w:rsidR="001D7AB4" w:rsidRDefault="002B1E88" w:rsidP="001D7AB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Thermal Physics (lab 12)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2CF1" w14:textId="77777777" w:rsidR="001D7AB4" w:rsidRDefault="001D7AB4" w:rsidP="001D7AB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temperature, heat, thermal energy </w:t>
            </w:r>
            <w:r>
              <w:rPr>
                <w:rFonts w:ascii="Times New Roman" w:eastAsia="Times New Roman" w:hAnsi="Times New Roman" w:cs="Times New Roman"/>
              </w:rPr>
              <w:t>and distinguish their scientific definitions from their meaning in everyday use.</w:t>
            </w:r>
          </w:p>
          <w:p w14:paraId="6D9FDBB6" w14:textId="77777777" w:rsidR="001D7AB4" w:rsidRDefault="001D7AB4" w:rsidP="001D7A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Explain the reason of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thermal expansion in </w:t>
            </w:r>
            <w:r>
              <w:rPr>
                <w:rFonts w:ascii="Times New Roman" w:eastAsia="Times New Roman" w:hAnsi="Times New Roman" w:cs="Times New Roman"/>
              </w:rPr>
              <w:t>microscopic level and use the principle to explain real-world designs, such as the breaks between railroad tracks.</w:t>
            </w:r>
          </w:p>
          <w:p w14:paraId="28BCBDDE" w14:textId="6A2778F7" w:rsidR="001D7AB4" w:rsidRDefault="001D7AB4" w:rsidP="001D7A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Define and identify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phase change</w:t>
            </w:r>
            <w:r>
              <w:rPr>
                <w:rFonts w:ascii="Times New Roman" w:eastAsia="Times New Roman" w:hAnsi="Times New Roman" w:cs="Times New Roman"/>
              </w:rPr>
              <w:t xml:space="preserve"> of matter in real life, </w:t>
            </w:r>
            <w:r>
              <w:rPr>
                <w:rFonts w:ascii="Times New Roman" w:eastAsia="Times New Roman" w:hAnsi="Times New Roman" w:cs="Times New Roman"/>
              </w:rPr>
              <w:t>including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vaporization, condensation, melting, sublimation, freezing, deposition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BCCC516" w14:textId="77777777" w:rsidR="001D7AB4" w:rsidRDefault="001D7AB4" w:rsidP="001D7A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Define and distinguish different types of heat transfer including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conduction, convection, and radiati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67A460D1" w14:textId="4BD0911C" w:rsidR="00E11BB1" w:rsidRPr="00E11BB1" w:rsidRDefault="00E11BB1" w:rsidP="00E11BB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11BB1">
              <w:rPr>
                <w:rFonts w:ascii="Times New Roman" w:eastAsia="Times New Roman" w:hAnsi="Times New Roman" w:cs="Times New Roman"/>
              </w:rPr>
              <w:t>Describes specific heat and its use in the calculation of heat transfer.</w:t>
            </w:r>
          </w:p>
          <w:p w14:paraId="29B1DC39" w14:textId="7243C060" w:rsidR="001D7AB4" w:rsidRPr="001D7AB4" w:rsidRDefault="00E11BB1" w:rsidP="001D7AB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</w:t>
            </w:r>
            <w:r w:rsidR="001D7AB4" w:rsidRPr="001D7AB4">
              <w:rPr>
                <w:rFonts w:ascii="Times New Roman" w:eastAsia="Times New Roman" w:hAnsi="Times New Roman" w:cs="Times New Roman"/>
              </w:rPr>
              <w:t>ply knowledge of the laws of thermodynamics using the relationships among work, heat, energy, and entropy</w:t>
            </w:r>
          </w:p>
          <w:p w14:paraId="34E9BB49" w14:textId="4A6BA310" w:rsidR="001D7AB4" w:rsidRPr="00FA061B" w:rsidRDefault="001D7AB4" w:rsidP="001D7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000000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97D29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Warm Up </w:t>
            </w:r>
          </w:p>
          <w:p w14:paraId="4513767F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6B5AF7F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794D926A" w14:textId="1360F545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D7AB4" w14:paraId="71532ECE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B6C4" w14:textId="73D95AA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April 1– April 28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00D6" w14:textId="7777777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8 </w:t>
            </w:r>
          </w:p>
          <w:p w14:paraId="0CED424A" w14:textId="2253ADA0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Fluid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B26C" w14:textId="251CECBA" w:rsidR="00205B1F" w:rsidRDefault="00D918C0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</w:t>
            </w:r>
            <w:r w:rsidR="00205B1F">
              <w:rPr>
                <w:rFonts w:ascii="Times New Roman" w:eastAsia="Times New Roman" w:hAnsi="Times New Roman" w:cs="Times New Roman"/>
              </w:rPr>
              <w:t xml:space="preserve"> Archimedes’ law? </w:t>
            </w:r>
          </w:p>
          <w:p w14:paraId="61B250EB" w14:textId="10D72DCD" w:rsidR="00205B1F" w:rsidRDefault="00205B1F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2A04D090" w14:textId="39503B48" w:rsidR="00205B1F" w:rsidRDefault="00205B1F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What is Pascal Law? </w:t>
            </w:r>
          </w:p>
          <w:p w14:paraId="55FEF998" w14:textId="31BA1E27" w:rsidR="00205B1F" w:rsidRDefault="00205B1F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C238127" w14:textId="47900AD7" w:rsidR="00205B1F" w:rsidRDefault="00205B1F" w:rsidP="001D7AB4">
            <w:pPr>
              <w:spacing w:line="240" w:lineRule="auto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is Bernoulli’s law? </w:t>
            </w:r>
          </w:p>
          <w:p w14:paraId="3ED5391B" w14:textId="7777777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2AB7" w14:textId="55529F6D" w:rsidR="001D7AB4" w:rsidRDefault="00215F96" w:rsidP="00215F96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 xml:space="preserve">Fluid </w:t>
            </w:r>
            <w:r w:rsidR="0042129A">
              <w:rPr>
                <w:rFonts w:ascii="Times" w:eastAsia="Times" w:hAnsi="Times" w:cs="Times"/>
                <w:color w:val="000000"/>
              </w:rPr>
              <w:t>(lab 1</w:t>
            </w:r>
            <w:r w:rsidR="00FD05B9">
              <w:rPr>
                <w:rFonts w:ascii="Times" w:eastAsia="Times" w:hAnsi="Times" w:cs="Times"/>
                <w:color w:val="000000"/>
              </w:rPr>
              <w:t>3</w:t>
            </w:r>
            <w:r w:rsidR="0042129A">
              <w:rPr>
                <w:rFonts w:ascii="Times" w:eastAsia="Times" w:hAnsi="Times" w:cs="Times"/>
                <w:color w:val="000000"/>
              </w:rPr>
              <w:t xml:space="preserve">) </w:t>
            </w:r>
          </w:p>
          <w:p w14:paraId="14FC8D9D" w14:textId="73F98D71" w:rsidR="00215F96" w:rsidRPr="00215F96" w:rsidRDefault="00215F96" w:rsidP="00215F96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 xml:space="preserve">Buoyant </w:t>
            </w:r>
            <w:r w:rsidR="0042129A">
              <w:rPr>
                <w:rFonts w:ascii="Times" w:eastAsia="Times" w:hAnsi="Times" w:cs="Times"/>
                <w:color w:val="000000"/>
              </w:rPr>
              <w:t>Virtual</w:t>
            </w:r>
            <w:r>
              <w:rPr>
                <w:rFonts w:ascii="Times" w:eastAsia="Times" w:hAnsi="Times" w:cs="Times"/>
                <w:color w:val="000000"/>
              </w:rPr>
              <w:t xml:space="preserve"> Lab </w:t>
            </w:r>
            <w:r w:rsidR="0042129A">
              <w:rPr>
                <w:rFonts w:ascii="Times" w:eastAsia="Times" w:hAnsi="Times" w:cs="Times"/>
                <w:color w:val="000000"/>
              </w:rPr>
              <w:t>(lab 1</w:t>
            </w:r>
            <w:r w:rsidR="00FD05B9">
              <w:rPr>
                <w:rFonts w:ascii="Times" w:eastAsia="Times" w:hAnsi="Times" w:cs="Times"/>
                <w:color w:val="000000"/>
              </w:rPr>
              <w:t>4</w:t>
            </w:r>
            <w:r w:rsidR="0042129A">
              <w:rPr>
                <w:rFonts w:ascii="Times" w:eastAsia="Times" w:hAnsi="Times" w:cs="Times"/>
                <w:color w:val="000000"/>
              </w:rPr>
              <w:t xml:space="preserve">)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422D" w14:textId="30F4249B" w:rsidR="00F742C3" w:rsidRPr="00F97907" w:rsidRDefault="00F742C3" w:rsidP="00F9790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97907">
              <w:rPr>
                <w:rFonts w:ascii="Times New Roman" w:eastAsia="Times New Roman" w:hAnsi="Times New Roman" w:cs="Times New Roman"/>
              </w:rPr>
              <w:t>Discusses pressure, Pascals, the method of calculating pressure in a fluid, and the fact that the fluid pressure at a particular point in a fluid is the same in all directions.</w:t>
            </w:r>
          </w:p>
          <w:p w14:paraId="5631132F" w14:textId="11D41778" w:rsidR="00F742C3" w:rsidRPr="00F97907" w:rsidRDefault="00F742C3" w:rsidP="00F9790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97907">
              <w:rPr>
                <w:rFonts w:ascii="Times New Roman" w:eastAsia="Times New Roman" w:hAnsi="Times New Roman" w:cs="Times New Roman"/>
              </w:rPr>
              <w:lastRenderedPageBreak/>
              <w:t>Discusses Archimedes’ Principle and the concept of buoyancy.</w:t>
            </w:r>
          </w:p>
          <w:p w14:paraId="3D3D4B6A" w14:textId="564B98DA" w:rsidR="00F742C3" w:rsidRPr="00F97907" w:rsidRDefault="00F742C3" w:rsidP="00F9790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97907">
              <w:rPr>
                <w:rFonts w:ascii="Times New Roman" w:eastAsia="Times New Roman" w:hAnsi="Times New Roman" w:cs="Times New Roman"/>
              </w:rPr>
              <w:t>Presents Pascal’s Principle and the calculations based on Pascal’s Principle for hydraulic systems.</w:t>
            </w:r>
          </w:p>
          <w:p w14:paraId="474C7C27" w14:textId="77777777" w:rsidR="00F97907" w:rsidRPr="00F97907" w:rsidRDefault="00F97907" w:rsidP="00F9790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97907">
              <w:rPr>
                <w:rFonts w:ascii="Times New Roman" w:eastAsia="Times New Roman" w:hAnsi="Times New Roman" w:cs="Times New Roman"/>
              </w:rPr>
              <w:t>Understand Bernoulli’s principle and be able to discuss its implications.</w:t>
            </w:r>
          </w:p>
          <w:p w14:paraId="2D33D35D" w14:textId="77777777" w:rsidR="00F97907" w:rsidRPr="00F97907" w:rsidRDefault="00F97907" w:rsidP="00F97907">
            <w:pPr>
              <w:widowControl w:val="0"/>
              <w:spacing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  <w:p w14:paraId="7382F9EC" w14:textId="77777777" w:rsidR="00F742C3" w:rsidRDefault="00F742C3" w:rsidP="00F742C3">
            <w:pPr>
              <w:shd w:val="clear" w:color="auto" w:fill="FFFFFF"/>
              <w:rPr>
                <w:rFonts w:ascii="Helvetica Neue" w:hAnsi="Helvetica Neue"/>
                <w:color w:val="4A4A4A"/>
                <w:sz w:val="27"/>
                <w:szCs w:val="27"/>
              </w:rPr>
            </w:pPr>
            <w:hyperlink r:id="rId7" w:history="1">
              <w:r>
                <w:rPr>
                  <w:rFonts w:ascii="Helvetica Neue" w:hAnsi="Helvetica Neue"/>
                  <w:color w:val="0000FF"/>
                  <w:sz w:val="27"/>
                  <w:szCs w:val="27"/>
                </w:rPr>
                <w:br/>
              </w:r>
            </w:hyperlink>
          </w:p>
          <w:p w14:paraId="10951C21" w14:textId="77777777" w:rsidR="00F742C3" w:rsidRDefault="00F742C3" w:rsidP="00F742C3">
            <w:pPr>
              <w:pStyle w:val="HTMLPreformatted"/>
              <w:shd w:val="clear" w:color="auto" w:fill="FFFFFF"/>
              <w:rPr>
                <w:rFonts w:ascii="inherit" w:hAnsi="inherit"/>
                <w:color w:val="4A4A4A"/>
                <w:sz w:val="27"/>
                <w:szCs w:val="27"/>
              </w:rPr>
            </w:pPr>
          </w:p>
          <w:p w14:paraId="212D27C6" w14:textId="77777777" w:rsidR="00F742C3" w:rsidRDefault="00F742C3" w:rsidP="00F742C3">
            <w:pPr>
              <w:pStyle w:val="HTMLPreformatted"/>
              <w:shd w:val="clear" w:color="auto" w:fill="FFFFFF"/>
              <w:rPr>
                <w:rFonts w:ascii="inherit" w:hAnsi="inherit"/>
                <w:color w:val="4A4A4A"/>
                <w:sz w:val="27"/>
                <w:szCs w:val="27"/>
              </w:rPr>
            </w:pPr>
          </w:p>
          <w:p w14:paraId="18E16D90" w14:textId="77777777" w:rsidR="001D7AB4" w:rsidRDefault="001D7AB4" w:rsidP="00283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F22A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Daily Warm Up </w:t>
            </w:r>
          </w:p>
          <w:p w14:paraId="3D8FD9C0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2A176D5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Test on all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lessons at the end of the unit.</w:t>
            </w:r>
          </w:p>
          <w:p w14:paraId="4AD53B5D" w14:textId="7777777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D7AB4" w14:paraId="00FED520" w14:textId="77777777">
        <w:tc>
          <w:tcPr>
            <w:tcW w:w="1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94BE" w14:textId="5D221195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April 28 – May 15 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4F65" w14:textId="31F1AF26" w:rsidR="00205B1F" w:rsidRDefault="00205B1F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Unit 9 </w:t>
            </w:r>
          </w:p>
          <w:p w14:paraId="3251F2E6" w14:textId="7BFCBB95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Electricity and Magnetism 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2C09" w14:textId="77777777" w:rsidR="001D7AB4" w:rsidRDefault="001D7AB4" w:rsidP="001D7AB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What is the nature of changes and how do charges interact with one another?</w:t>
            </w:r>
          </w:p>
          <w:p w14:paraId="239DF896" w14:textId="7777777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E8A09A2" w14:textId="7D684166" w:rsidR="001D7AB4" w:rsidRDefault="001D7AB4" w:rsidP="00283A9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A03C55" w14:textId="7777777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0E37505D" w14:textId="77777777" w:rsidR="001D7AB4" w:rsidRDefault="001D7AB4" w:rsidP="001D7AB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What are some</w:t>
            </w:r>
          </w:p>
          <w:p w14:paraId="7B12BE32" w14:textId="77777777" w:rsidR="001D7AB4" w:rsidRDefault="001D7AB4" w:rsidP="001D7AB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electrical</w:t>
            </w:r>
          </w:p>
          <w:p w14:paraId="19179022" w14:textId="7777777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safety rules?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532A" w14:textId="77777777" w:rsidR="00B50C3C" w:rsidRPr="00B50C3C" w:rsidRDefault="001D7AB4" w:rsidP="001D7AB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Virtual lab magnetic field, electric field.</w:t>
            </w:r>
            <w:r w:rsidR="00B50C3C">
              <w:rPr>
                <w:rFonts w:ascii="Times New Roman" w:eastAsia="Times New Roman" w:hAnsi="Times New Roman" w:cs="Times New Roman"/>
                <w:color w:val="000000"/>
              </w:rPr>
              <w:t xml:space="preserve"> (lab 15) </w:t>
            </w:r>
          </w:p>
          <w:p w14:paraId="38012784" w14:textId="194F872C" w:rsidR="001D7AB4" w:rsidRDefault="001D7AB4" w:rsidP="00B5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1F55D184" w14:textId="54E67760" w:rsidR="001D7AB4" w:rsidRDefault="001D7AB4" w:rsidP="001D7AB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Circuit </w:t>
            </w:r>
            <w:r w:rsidR="00B50C3C">
              <w:rPr>
                <w:rFonts w:ascii="Times New Roman" w:eastAsia="Times New Roman" w:hAnsi="Times New Roman" w:cs="Times New Roman"/>
                <w:color w:val="000000"/>
              </w:rPr>
              <w:t xml:space="preserve">(no time </w:t>
            </w: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7145" w14:textId="77777777" w:rsidR="001D7AB4" w:rsidRDefault="001D7AB4" w:rsidP="001D7AB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Define an electric current and describe how voltage and resistance affect it (Ohm’s Law)</w:t>
            </w:r>
          </w:p>
          <w:p w14:paraId="2E2D4660" w14:textId="77777777" w:rsidR="001D7AB4" w:rsidRDefault="001D7AB4" w:rsidP="001D7AB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Define a circuit and how different circuit elements would fit in it</w:t>
            </w:r>
          </w:p>
          <w:p w14:paraId="19F19058" w14:textId="77777777" w:rsidR="001D7AB4" w:rsidRDefault="001D7AB4" w:rsidP="001D7AB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nalyze series &amp; parallel circuits in terms of total resistance, voltage across resistance, and current</w:t>
            </w:r>
          </w:p>
          <w:p w14:paraId="633B2DAC" w14:textId="77777777" w:rsidR="001D7AB4" w:rsidRDefault="001D7AB4" w:rsidP="001D7AB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Familiarize self with magnetic materials</w:t>
            </w:r>
          </w:p>
          <w:p w14:paraId="7054180B" w14:textId="77777777" w:rsidR="001D7AB4" w:rsidRDefault="001D7AB4" w:rsidP="001D7AB4">
            <w:pPr>
              <w:numPr>
                <w:ilvl w:val="0"/>
                <w:numId w:val="12"/>
              </w:numP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Explain magnetic fields are, how they are created, and how they affect objects</w:t>
            </w:r>
          </w:p>
          <w:p w14:paraId="652B41CC" w14:textId="77777777" w:rsidR="001D7AB4" w:rsidRDefault="001D7AB4" w:rsidP="001D7AB4">
            <w:pPr>
              <w:numPr>
                <w:ilvl w:val="0"/>
                <w:numId w:val="12"/>
              </w:numP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Recognize that Earth has a magnetic field that affects life on Earth</w:t>
            </w:r>
          </w:p>
          <w:p w14:paraId="47882D37" w14:textId="77777777" w:rsidR="001D7AB4" w:rsidRDefault="001D7AB4" w:rsidP="001D7AB4">
            <w:pPr>
              <w:numPr>
                <w:ilvl w:val="0"/>
                <w:numId w:val="12"/>
              </w:numPr>
              <w:spacing w:line="240" w:lineRule="auto"/>
              <w:rPr>
                <w:color w:val="000000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</w:rPr>
              <w:t>Describe how changing electric fields produce changing magnetic fields and different phenomena related to this</w:t>
            </w:r>
          </w:p>
          <w:p w14:paraId="4E3B655B" w14:textId="77777777" w:rsidR="001D7AB4" w:rsidRDefault="001D7AB4" w:rsidP="001D7AB4">
            <w:pPr>
              <w:spacing w:line="240" w:lineRule="auto"/>
              <w:ind w:left="360"/>
            </w:pPr>
          </w:p>
          <w:p w14:paraId="57AC2DBF" w14:textId="77777777" w:rsidR="001D7AB4" w:rsidRDefault="001D7AB4" w:rsidP="001D7A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3C3E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Daily Warm Up </w:t>
            </w:r>
          </w:p>
          <w:p w14:paraId="3B7FD9BC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2D0D884" w14:textId="77777777" w:rsidR="001D7AB4" w:rsidRDefault="001D7AB4" w:rsidP="001D7A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Unit Test on all lessons at the end of the unit.</w:t>
            </w:r>
          </w:p>
          <w:p w14:paraId="2CDBA2BC" w14:textId="77777777" w:rsidR="001D7AB4" w:rsidRDefault="001D7AB4" w:rsidP="001D7AB4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B42E366" w14:textId="77777777" w:rsidR="005F34FC" w:rsidRDefault="005F34FC">
      <w:pPr>
        <w:rPr>
          <w:rFonts w:ascii="Times New Roman" w:eastAsia="Times New Roman" w:hAnsi="Times New Roman" w:cs="Times New Roman"/>
        </w:rPr>
      </w:pPr>
    </w:p>
    <w:p w14:paraId="601A916D" w14:textId="77777777" w:rsidR="005F34FC" w:rsidRDefault="005F34FC">
      <w:pPr>
        <w:rPr>
          <w:rFonts w:ascii="Times New Roman" w:eastAsia="Times New Roman" w:hAnsi="Times New Roman" w:cs="Times New Roman"/>
        </w:rPr>
      </w:pPr>
    </w:p>
    <w:sectPr w:rsidR="005F34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E7FC7" w14:textId="77777777" w:rsidR="00D53BBE" w:rsidRDefault="00D53BBE" w:rsidP="00EB70DC">
      <w:pPr>
        <w:spacing w:line="240" w:lineRule="auto"/>
      </w:pPr>
      <w:r>
        <w:separator/>
      </w:r>
    </w:p>
  </w:endnote>
  <w:endnote w:type="continuationSeparator" w:id="0">
    <w:p w14:paraId="51E1DBC9" w14:textId="77777777" w:rsidR="00D53BBE" w:rsidRDefault="00D53BBE" w:rsidP="00EB7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B5069" w14:textId="77777777" w:rsidR="00EB70DC" w:rsidRDefault="00EB7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3AE92" w14:textId="77777777" w:rsidR="00EB70DC" w:rsidRDefault="00EB7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1C4E5" w14:textId="77777777" w:rsidR="00EB70DC" w:rsidRDefault="00EB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4E793" w14:textId="77777777" w:rsidR="00D53BBE" w:rsidRDefault="00D53BBE" w:rsidP="00EB70DC">
      <w:pPr>
        <w:spacing w:line="240" w:lineRule="auto"/>
      </w:pPr>
      <w:r>
        <w:separator/>
      </w:r>
    </w:p>
  </w:footnote>
  <w:footnote w:type="continuationSeparator" w:id="0">
    <w:p w14:paraId="6E947C89" w14:textId="77777777" w:rsidR="00D53BBE" w:rsidRDefault="00D53BBE" w:rsidP="00EB70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39733" w14:textId="77777777" w:rsidR="00EB70DC" w:rsidRDefault="00EB7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0F63E" w14:textId="77777777" w:rsidR="00EB70DC" w:rsidRDefault="00EB7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D5A00" w14:textId="77777777" w:rsidR="00EB70DC" w:rsidRDefault="00EB7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E25"/>
    <w:multiLevelType w:val="multilevel"/>
    <w:tmpl w:val="10E6A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245B9"/>
    <w:multiLevelType w:val="multilevel"/>
    <w:tmpl w:val="F9CCC5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AC430D"/>
    <w:multiLevelType w:val="multilevel"/>
    <w:tmpl w:val="164E0B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0D0996"/>
    <w:multiLevelType w:val="hybridMultilevel"/>
    <w:tmpl w:val="5CE07C5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76DEE"/>
    <w:multiLevelType w:val="multilevel"/>
    <w:tmpl w:val="1FC89FA4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3D25A8"/>
    <w:multiLevelType w:val="multilevel"/>
    <w:tmpl w:val="C5144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0D45C0"/>
    <w:multiLevelType w:val="multilevel"/>
    <w:tmpl w:val="1E7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6595D"/>
    <w:multiLevelType w:val="multilevel"/>
    <w:tmpl w:val="19D2F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FF33E84"/>
    <w:multiLevelType w:val="multilevel"/>
    <w:tmpl w:val="102E1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1FA71C3"/>
    <w:multiLevelType w:val="multilevel"/>
    <w:tmpl w:val="17F448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991567"/>
    <w:multiLevelType w:val="multilevel"/>
    <w:tmpl w:val="A49A2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D747BA"/>
    <w:multiLevelType w:val="multilevel"/>
    <w:tmpl w:val="C86C4C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B8A5762"/>
    <w:multiLevelType w:val="multilevel"/>
    <w:tmpl w:val="44BE7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15B00EA"/>
    <w:multiLevelType w:val="multilevel"/>
    <w:tmpl w:val="6304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655D1F"/>
    <w:multiLevelType w:val="multilevel"/>
    <w:tmpl w:val="782A6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5B00487"/>
    <w:multiLevelType w:val="multilevel"/>
    <w:tmpl w:val="D3FCFA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B93D50"/>
    <w:multiLevelType w:val="multilevel"/>
    <w:tmpl w:val="F022F8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9E1AC9"/>
    <w:multiLevelType w:val="multilevel"/>
    <w:tmpl w:val="A984B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7D0FCE"/>
    <w:multiLevelType w:val="multilevel"/>
    <w:tmpl w:val="28A6EE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3CC644C"/>
    <w:multiLevelType w:val="multilevel"/>
    <w:tmpl w:val="04EE6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56B099E"/>
    <w:multiLevelType w:val="multilevel"/>
    <w:tmpl w:val="267CA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426764"/>
    <w:multiLevelType w:val="multilevel"/>
    <w:tmpl w:val="4AD08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A190FC1"/>
    <w:multiLevelType w:val="multilevel"/>
    <w:tmpl w:val="2C2263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47466B3"/>
    <w:multiLevelType w:val="multilevel"/>
    <w:tmpl w:val="42B0C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C883BAD"/>
    <w:multiLevelType w:val="multilevel"/>
    <w:tmpl w:val="48509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23"/>
  </w:num>
  <w:num w:numId="4">
    <w:abstractNumId w:val="15"/>
  </w:num>
  <w:num w:numId="5">
    <w:abstractNumId w:val="9"/>
  </w:num>
  <w:num w:numId="6">
    <w:abstractNumId w:val="18"/>
  </w:num>
  <w:num w:numId="7">
    <w:abstractNumId w:val="24"/>
  </w:num>
  <w:num w:numId="8">
    <w:abstractNumId w:val="16"/>
  </w:num>
  <w:num w:numId="9">
    <w:abstractNumId w:val="20"/>
  </w:num>
  <w:num w:numId="10">
    <w:abstractNumId w:val="22"/>
  </w:num>
  <w:num w:numId="11">
    <w:abstractNumId w:val="0"/>
  </w:num>
  <w:num w:numId="12">
    <w:abstractNumId w:val="7"/>
  </w:num>
  <w:num w:numId="13">
    <w:abstractNumId w:val="12"/>
  </w:num>
  <w:num w:numId="14">
    <w:abstractNumId w:val="2"/>
  </w:num>
  <w:num w:numId="15">
    <w:abstractNumId w:val="19"/>
  </w:num>
  <w:num w:numId="16">
    <w:abstractNumId w:val="17"/>
  </w:num>
  <w:num w:numId="17">
    <w:abstractNumId w:val="21"/>
  </w:num>
  <w:num w:numId="18">
    <w:abstractNumId w:val="5"/>
  </w:num>
  <w:num w:numId="19">
    <w:abstractNumId w:val="8"/>
  </w:num>
  <w:num w:numId="20">
    <w:abstractNumId w:val="14"/>
  </w:num>
  <w:num w:numId="21">
    <w:abstractNumId w:val="10"/>
  </w:num>
  <w:num w:numId="22">
    <w:abstractNumId w:val="3"/>
  </w:num>
  <w:num w:numId="23">
    <w:abstractNumId w:val="6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FC"/>
    <w:rsid w:val="0002396E"/>
    <w:rsid w:val="00036907"/>
    <w:rsid w:val="000608ED"/>
    <w:rsid w:val="000C7EA4"/>
    <w:rsid w:val="001B4EF2"/>
    <w:rsid w:val="001D7AB4"/>
    <w:rsid w:val="001F2AE0"/>
    <w:rsid w:val="00205B1F"/>
    <w:rsid w:val="00215F96"/>
    <w:rsid w:val="00244267"/>
    <w:rsid w:val="0028083F"/>
    <w:rsid w:val="00283A9B"/>
    <w:rsid w:val="002B1E88"/>
    <w:rsid w:val="003839EC"/>
    <w:rsid w:val="00391F46"/>
    <w:rsid w:val="003A1496"/>
    <w:rsid w:val="003B2102"/>
    <w:rsid w:val="00404C6C"/>
    <w:rsid w:val="0042129A"/>
    <w:rsid w:val="00477BE0"/>
    <w:rsid w:val="0049608B"/>
    <w:rsid w:val="004A2C4B"/>
    <w:rsid w:val="00507D0B"/>
    <w:rsid w:val="005376EC"/>
    <w:rsid w:val="00543B2F"/>
    <w:rsid w:val="005669BB"/>
    <w:rsid w:val="00584513"/>
    <w:rsid w:val="00592B89"/>
    <w:rsid w:val="005F05F3"/>
    <w:rsid w:val="005F34FC"/>
    <w:rsid w:val="005F7608"/>
    <w:rsid w:val="00647FC5"/>
    <w:rsid w:val="006D1099"/>
    <w:rsid w:val="006D45CC"/>
    <w:rsid w:val="006D4876"/>
    <w:rsid w:val="006D69E4"/>
    <w:rsid w:val="007242E0"/>
    <w:rsid w:val="00733EF8"/>
    <w:rsid w:val="00745EFC"/>
    <w:rsid w:val="00764849"/>
    <w:rsid w:val="00776CFA"/>
    <w:rsid w:val="00782CBA"/>
    <w:rsid w:val="00883C4B"/>
    <w:rsid w:val="008B1372"/>
    <w:rsid w:val="008E606F"/>
    <w:rsid w:val="009316BF"/>
    <w:rsid w:val="00942FA6"/>
    <w:rsid w:val="00AA230E"/>
    <w:rsid w:val="00AA6BDF"/>
    <w:rsid w:val="00B50C3C"/>
    <w:rsid w:val="00B7727E"/>
    <w:rsid w:val="00BB029C"/>
    <w:rsid w:val="00BE450E"/>
    <w:rsid w:val="00C17FFD"/>
    <w:rsid w:val="00C2281D"/>
    <w:rsid w:val="00C84FE8"/>
    <w:rsid w:val="00CA250E"/>
    <w:rsid w:val="00D418DC"/>
    <w:rsid w:val="00D53BBE"/>
    <w:rsid w:val="00D84241"/>
    <w:rsid w:val="00D918C0"/>
    <w:rsid w:val="00DA6928"/>
    <w:rsid w:val="00DC4AAE"/>
    <w:rsid w:val="00E05E53"/>
    <w:rsid w:val="00E11BB1"/>
    <w:rsid w:val="00EB5FD9"/>
    <w:rsid w:val="00EB70DC"/>
    <w:rsid w:val="00EC3C22"/>
    <w:rsid w:val="00F11D66"/>
    <w:rsid w:val="00F370C0"/>
    <w:rsid w:val="00F67A3F"/>
    <w:rsid w:val="00F742C3"/>
    <w:rsid w:val="00F84EA2"/>
    <w:rsid w:val="00F92FE0"/>
    <w:rsid w:val="00F97907"/>
    <w:rsid w:val="00FA061B"/>
    <w:rsid w:val="00FD05B9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EB0B"/>
  <w15:docId w15:val="{CBA913AF-EDA3-B54B-821D-9AADEC1E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0DC"/>
  </w:style>
  <w:style w:type="paragraph" w:styleId="Footer">
    <w:name w:val="footer"/>
    <w:basedOn w:val="Normal"/>
    <w:link w:val="FooterChar"/>
    <w:uiPriority w:val="99"/>
    <w:unhideWhenUsed/>
    <w:rsid w:val="00EB7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DC"/>
  </w:style>
  <w:style w:type="paragraph" w:styleId="BalloonText">
    <w:name w:val="Balloon Text"/>
    <w:basedOn w:val="Normal"/>
    <w:link w:val="BalloonTextChar"/>
    <w:uiPriority w:val="99"/>
    <w:semiHidden/>
    <w:unhideWhenUsed/>
    <w:rsid w:val="00EB70D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D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7BE0"/>
    <w:pPr>
      <w:ind w:left="720"/>
      <w:contextualSpacing/>
    </w:pPr>
  </w:style>
  <w:style w:type="character" w:customStyle="1" w:styleId="normaltextrun">
    <w:name w:val="normaltextrun"/>
    <w:basedOn w:val="DefaultParagraphFont"/>
    <w:rsid w:val="0049608B"/>
  </w:style>
  <w:style w:type="character" w:customStyle="1" w:styleId="eop">
    <w:name w:val="eop"/>
    <w:basedOn w:val="DefaultParagraphFont"/>
    <w:rsid w:val="0049608B"/>
  </w:style>
  <w:style w:type="paragraph" w:customStyle="1" w:styleId="paragraph">
    <w:name w:val="paragraph"/>
    <w:basedOn w:val="Normal"/>
    <w:rsid w:val="00F11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2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3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0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44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8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0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flexbooks.ck12.org/cbook/ck-12-physics-flexbook-2.0/section/10.3/primary/lesson/pascals-principle-phy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Staff: Ma, Jie</cp:lastModifiedBy>
  <cp:revision>76</cp:revision>
  <dcterms:created xsi:type="dcterms:W3CDTF">2020-06-12T22:08:00Z</dcterms:created>
  <dcterms:modified xsi:type="dcterms:W3CDTF">2020-06-13T00:39:00Z</dcterms:modified>
</cp:coreProperties>
</file>